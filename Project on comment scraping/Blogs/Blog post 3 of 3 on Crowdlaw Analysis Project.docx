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u w:val="single"/>
          <w:rtl w:val="0"/>
        </w:rPr>
        <w:t xml:space="preserve">Title suggestions: </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commentRangeStart w:id="0"/>
      <w:r w:rsidDel="00000000" w:rsidR="00000000" w:rsidRPr="00000000">
        <w:rPr>
          <w:b w:val="1"/>
          <w:rtl w:val="0"/>
        </w:rPr>
        <w:t xml:space="preserve">Open data public participation is mostly positive and inquisitive</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Most public commentators on open data policy suggest improvements to the policy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Audience: users of open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majority of commenters on draft open data policies recommend changes or ask questions related to the policy. 32% of total comments expressed enthusiasm whereas only 5% were dissatisfied.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blog post is the last one in the series of posts made to reveal insights from open data policy making. In this post, we will focus on the application of sentiment analysis, a tool to categorize a reaction as positive, neutral or negative, on comments made by users on draft open data policies.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What is sentiment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Sentiment analysis involves </w:t>
      </w:r>
      <w:ins w:author="Faraz Ahmed" w:id="0" w:date="2017-08-16T00:58:48Z">
        <w:r w:rsidDel="00000000" w:rsidR="00000000" w:rsidRPr="00000000">
          <w:rPr>
            <w:rtl w:val="0"/>
          </w:rPr>
          <w:t xml:space="preserve">analyzing</w:t>
        </w:r>
      </w:ins>
      <w:del w:author="Faraz Ahmed" w:id="0" w:date="2017-08-16T00:58:48Z">
        <w:r w:rsidDel="00000000" w:rsidR="00000000" w:rsidRPr="00000000">
          <w:rPr>
            <w:rtl w:val="0"/>
          </w:rPr>
          <w:delText xml:space="preserve">examining</w:delText>
        </w:r>
      </w:del>
      <w:r w:rsidDel="00000000" w:rsidR="00000000" w:rsidRPr="00000000">
        <w:rPr>
          <w:rtl w:val="0"/>
        </w:rPr>
        <w:t xml:space="preserve"> text to determine emotions. </w:t>
      </w:r>
      <w:r w:rsidDel="00000000" w:rsidR="00000000" w:rsidRPr="00000000">
        <w:rPr>
          <w:rtl w:val="0"/>
        </w:rPr>
        <w:t xml:space="preserve">It takes a series of words and assigns a numerical score to it, representing how positive, neutral or negative it is. Then, based on some threshold, it is categorized as a positive, neutral or a negative sentiment.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the field of sentiment analysis in computing has not fully matured [link], we were still excited to see the results a sentiment analysis tool can generate if we applied it to public participation on draft open data policies. Our goal is to identify topics that receive most positive, neutral or negative reactions.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del w:author="Greg Jordan-Detamore" w:id="1" w:date="2017-08-15T21:20:54Z"/>
        </w:rPr>
      </w:pPr>
      <w:del w:author="Greg Jordan-Detamore" w:id="1" w:date="2017-08-15T21:20:54Z">
        <w:r w:rsidDel="00000000" w:rsidR="00000000" w:rsidRPr="00000000">
          <w:rPr>
            <w:rtl w:val="0"/>
          </w:rPr>
        </w:r>
      </w:del>
    </w:p>
    <w:p w:rsidR="00000000" w:rsidDel="00000000" w:rsidP="00000000" w:rsidRDefault="00000000" w:rsidRPr="00000000">
      <w:pPr>
        <w:contextualSpacing w:val="0"/>
        <w:rPr>
          <w:del w:author="Greg Jordan-Detamore" w:id="1" w:date="2017-08-15T21:20:54Z"/>
          <w:color w:val="24292e"/>
          <w:highlight w:val="white"/>
        </w:rPr>
      </w:pPr>
      <w:del w:author="Greg Jordan-Detamore" w:id="1" w:date="2017-08-15T21:20:54Z">
        <w:r w:rsidDel="00000000" w:rsidR="00000000" w:rsidRPr="00000000">
          <w:rPr>
            <w:rtl w:val="0"/>
          </w:rPr>
          <w:delText xml:space="preserve">Python, a programming language, has a built-in tool called NLTK (natural language toolkit) that performs various language processing tasks such as breaking a sentence into words, summarizing sentences, tagging sentences into categories and so on. We used one such open source tool of NLTK called </w:delText>
        </w:r>
        <w:r w:rsidDel="00000000" w:rsidR="00000000" w:rsidRPr="00000000">
          <w:fldChar w:fldCharType="begin"/>
        </w:r>
        <w:r w:rsidDel="00000000" w:rsidR="00000000" w:rsidRPr="00000000">
          <w:delInstrText xml:space="preserve">HYPERLINK "https://www.researchgate.net/publication/275828927_VADER_A_Parsimonious_Rule-based_Model_for_Sentiment_Analysis_of_Social_Media_Text"</w:delInstrText>
        </w:r>
        <w:r w:rsidDel="00000000" w:rsidR="00000000" w:rsidRPr="00000000">
          <w:fldChar w:fldCharType="separate"/>
        </w:r>
        <w:r w:rsidDel="00000000" w:rsidR="00000000" w:rsidRPr="00000000">
          <w:rPr>
            <w:color w:val="1155cc"/>
            <w:u w:val="single"/>
            <w:rtl w:val="0"/>
          </w:rPr>
          <w:delText xml:space="preserve">Vader</w:delText>
        </w:r>
        <w:r w:rsidDel="00000000" w:rsidR="00000000" w:rsidRPr="00000000">
          <w:fldChar w:fldCharType="end"/>
        </w:r>
        <w:r w:rsidDel="00000000" w:rsidR="00000000" w:rsidRPr="00000000">
          <w:rPr>
            <w:rtl w:val="0"/>
          </w:rPr>
          <w:delText xml:space="preserve"> (</w:delText>
        </w:r>
        <w:r w:rsidDel="00000000" w:rsidR="00000000" w:rsidRPr="00000000">
          <w:rPr>
            <w:color w:val="24292e"/>
            <w:highlight w:val="white"/>
            <w:rtl w:val="0"/>
          </w:rPr>
          <w:delText xml:space="preserve">Valence Aware Dictionary and Sentiment Reasoner). </w:delTex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466725</wp:posOffset>
              </wp:positionV>
              <wp:extent cx="3871913" cy="2297518"/>
              <wp:effectExtent b="12700" l="12700" r="12700" t="12700"/>
              <wp:wrapSquare wrapText="bothSides" distB="114300" distT="114300" distL="114300" distR="114300"/>
              <wp:docPr descr="datakind-sg-sharing-of-our-first-datadive-28-638.jpg" id="2" name="image5.jpg"/>
              <a:graphic>
                <a:graphicData uri="http://schemas.openxmlformats.org/drawingml/2006/picture">
                  <pic:pic>
                    <pic:nvPicPr>
                      <pic:cNvPr descr="datakind-sg-sharing-of-our-first-datadive-28-638.jpg" id="0" name="image5.jpg"/>
                      <pic:cNvPicPr preferRelativeResize="0"/>
                    </pic:nvPicPr>
                    <pic:blipFill>
                      <a:blip r:embed="rId6"/>
                      <a:srcRect b="2631" l="0" r="10759" t="3007"/>
                      <a:stretch>
                        <a:fillRect/>
                      </a:stretch>
                    </pic:blipFill>
                    <pic:spPr>
                      <a:xfrm>
                        <a:off x="0" y="0"/>
                        <a:ext cx="3871913" cy="2297518"/>
                      </a:xfrm>
                      <a:prstGeom prst="rect"/>
                      <a:ln w="12700">
                        <a:solidFill>
                          <a:srgbClr val="000000"/>
                        </a:solidFill>
                        <a:prstDash val="solid"/>
                      </a:ln>
                    </pic:spPr>
                  </pic:pic>
                </a:graphicData>
              </a:graphic>
            </wp:anchor>
          </w:drawing>
        </w:r>
      </w:del>
    </w:p>
    <w:p w:rsidR="00000000" w:rsidDel="00000000" w:rsidP="00000000" w:rsidRDefault="00000000" w:rsidRPr="00000000">
      <w:pPr>
        <w:contextualSpacing w:val="0"/>
        <w:rPr>
          <w:del w:author="Greg Jordan-Detamore" w:id="1" w:date="2017-08-15T21:20:54Z"/>
          <w:color w:val="24292e"/>
          <w:highlight w:val="white"/>
        </w:rPr>
      </w:pPr>
      <w:del w:author="Greg Jordan-Detamore" w:id="1" w:date="2017-08-15T21:20:54Z">
        <w:r w:rsidDel="00000000" w:rsidR="00000000" w:rsidRPr="00000000">
          <w:rPr>
            <w:rtl w:val="0"/>
          </w:rPr>
        </w:r>
      </w:del>
    </w:p>
    <w:p w:rsidR="00000000" w:rsidDel="00000000" w:rsidP="00000000" w:rsidRDefault="00000000" w:rsidRPr="00000000">
      <w:pPr>
        <w:contextualSpacing w:val="0"/>
        <w:rPr>
          <w:del w:author="Greg Jordan-Detamore" w:id="1" w:date="2017-08-15T21:20:54Z"/>
          <w:color w:val="24292e"/>
          <w:highlight w:val="white"/>
        </w:rPr>
      </w:pPr>
      <w:del w:author="Greg Jordan-Detamore" w:id="1" w:date="2017-08-15T21:20:54Z">
        <w:r w:rsidDel="00000000" w:rsidR="00000000" w:rsidRPr="00000000">
          <w:rPr>
            <w:color w:val="24292e"/>
            <w:highlight w:val="white"/>
            <w:rtl w:val="0"/>
          </w:rPr>
          <w:delText xml:space="preserve">Vader is a rule-based sentiment analysis made specifically for reactions on social media. Given that it had been </w:delText>
        </w:r>
        <w:r w:rsidDel="00000000" w:rsidR="00000000" w:rsidRPr="00000000">
          <w:fldChar w:fldCharType="begin"/>
        </w:r>
        <w:r w:rsidDel="00000000" w:rsidR="00000000" w:rsidRPr="00000000">
          <w:delInstrText xml:space="preserve">HYPERLINK "https://github.com/cjhutto/vaderSentiment"</w:delInstrText>
        </w:r>
        <w:r w:rsidDel="00000000" w:rsidR="00000000" w:rsidRPr="00000000">
          <w:fldChar w:fldCharType="separate"/>
        </w:r>
        <w:r w:rsidDel="00000000" w:rsidR="00000000" w:rsidRPr="00000000">
          <w:rPr>
            <w:color w:val="1155cc"/>
            <w:highlight w:val="white"/>
            <w:u w:val="single"/>
            <w:rtl w:val="0"/>
          </w:rPr>
          <w:delText xml:space="preserve">trained</w:delText>
        </w:r>
        <w:r w:rsidDel="00000000" w:rsidR="00000000" w:rsidRPr="00000000">
          <w:fldChar w:fldCharType="end"/>
        </w:r>
        <w:r w:rsidDel="00000000" w:rsidR="00000000" w:rsidRPr="00000000">
          <w:rPr>
            <w:color w:val="24292e"/>
            <w:highlight w:val="white"/>
            <w:rtl w:val="0"/>
          </w:rPr>
          <w:delText xml:space="preserve"> (a concept in Machine Learning that refers to teaching decision rules to an algorithm based on historical data) on many user review datasets, we thought it would be suitable for analysis on crowdlaw comments. Vader gives a “compound” score between -1.0 and 1.0, highlighting the sentiment polarity from most negative to most positive.</w:delText>
        </w:r>
      </w:del>
    </w:p>
    <w:p w:rsidR="00000000" w:rsidDel="00000000" w:rsidP="00000000" w:rsidRDefault="00000000" w:rsidRPr="00000000">
      <w:pPr>
        <w:contextualSpacing w:val="0"/>
        <w:rPr>
          <w:del w:author="Greg Jordan-Detamore" w:id="1" w:date="2017-08-15T21:20:54Z"/>
          <w:color w:val="24292e"/>
          <w:highlight w:val="white"/>
        </w:rPr>
      </w:pPr>
      <w:del w:author="Greg Jordan-Detamore" w:id="1" w:date="2017-08-15T21:20:54Z">
        <w:r w:rsidDel="00000000" w:rsidR="00000000" w:rsidRPr="00000000">
          <w:rPr>
            <w:rtl w:val="0"/>
          </w:rPr>
        </w:r>
      </w:del>
    </w:p>
    <w:p w:rsidR="00000000" w:rsidDel="00000000" w:rsidP="00000000" w:rsidRDefault="00000000" w:rsidRPr="00000000">
      <w:pPr>
        <w:contextualSpacing w:val="0"/>
        <w:rPr>
          <w:del w:author="Greg Jordan-Detamore" w:id="1" w:date="2017-08-15T21:20:54Z"/>
          <w:color w:val="24292e"/>
          <w:highlight w:val="white"/>
        </w:rPr>
      </w:pPr>
      <w:del w:author="Greg Jordan-Detamore" w:id="1" w:date="2017-08-15T21:20:54Z">
        <w:r w:rsidDel="00000000" w:rsidR="00000000" w:rsidRPr="00000000">
          <w:rPr>
            <w:color w:val="24292e"/>
            <w:highlight w:val="white"/>
            <w:rtl w:val="0"/>
          </w:rPr>
          <w:delText xml:space="preserve">After trial-and-error to adjust the threshold to categorize comments, we locked down the following threshold values:</w:delText>
        </w:r>
      </w:del>
    </w:p>
    <w:p w:rsidR="00000000" w:rsidDel="00000000" w:rsidP="00000000" w:rsidRDefault="00000000" w:rsidRPr="00000000">
      <w:pPr>
        <w:contextualSpacing w:val="0"/>
        <w:rPr>
          <w:del w:author="Greg Jordan-Detamore" w:id="1" w:date="2017-08-15T21:20:54Z"/>
        </w:rPr>
      </w:pPr>
      <w:del w:author="Greg Jordan-Detamore" w:id="1" w:date="2017-08-15T21:20:54Z">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828675</wp:posOffset>
                  </wp:positionH>
                  <wp:positionV relativeFrom="paragraph">
                    <wp:posOffset>95250</wp:posOffset>
                  </wp:positionV>
                  <wp:extent cx="4333875" cy="1162050"/>
                  <wp:effectExtent b="0" l="0" r="0" t="0"/>
                  <wp:wrapTopAndBottom distB="114300" distT="114300"/>
                  <wp:docPr id="4" name=""/>
                  <a:graphic>
                    <a:graphicData uri="http://schemas.microsoft.com/office/word/2010/wordprocessingShape">
                      <wps:wsp>
                        <wps:cNvSpPr txBox="1"/>
                        <wps:cNvPr id="2" name="Shape 2"/>
                        <wps:spPr>
                          <a:xfrm>
                            <a:off x="657225" y="552450"/>
                            <a:ext cx="4314900" cy="1104900"/>
                          </a:xfrm>
                          <a:prstGeom prst="rect">
                            <a:avLst/>
                          </a:prstGeom>
                          <a:solidFill>
                            <a:srgbClr val="FFFFFF"/>
                          </a:solidFill>
                          <a:ln cap="flat" cmpd="sng" w="9525">
                            <a:solidFill>
                              <a:srgbClr val="0B5394"/>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positive sentiment: </w:t>
                              </w:r>
                              <w:r w:rsidDel="00000000" w:rsidR="00000000" w:rsidRPr="00000000">
                                <w:rPr>
                                  <w:rFonts w:ascii="Times New Roman" w:cs="Times New Roman" w:eastAsia="Times New Roman" w:hAnsi="Times New Roman"/>
                                  <w:b w:val="0"/>
                                  <w:i w:val="0"/>
                                  <w:smallCaps w:val="0"/>
                                  <w:strike w:val="0"/>
                                  <w:color w:val="000000"/>
                                  <w:sz w:val="20"/>
                                  <w:highlight w:val="white"/>
                                  <w:vertAlign w:val="baseline"/>
                                </w:rPr>
                                <w:t xml:space="preserve">compound</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score &gt;= </w:t>
                              </w:r>
                              <w:r w:rsidDel="00000000" w:rsidR="00000000" w:rsidRPr="00000000">
                                <w:rPr>
                                  <w:rFonts w:ascii="Times New Roman" w:cs="Times New Roman" w:eastAsia="Times New Roman" w:hAnsi="Times New Roman"/>
                                  <w:b w:val="1"/>
                                  <w:i w:val="0"/>
                                  <w:smallCaps w:val="0"/>
                                  <w:strike w:val="0"/>
                                  <w:color w:val="000000"/>
                                  <w:sz w:val="24"/>
                                  <w:highlight w:val="white"/>
                                  <w:vertAlign w:val="baseline"/>
                                </w:rPr>
                                <w:t xml:space="preserve">0.7</w:t>
                              </w:r>
                            </w:p>
                            <w:p w:rsidR="00000000" w:rsidDel="00000000" w:rsidP="00000000" w:rsidRDefault="00000000" w:rsidRPr="00000000">
                              <w:pPr>
                                <w:spacing w:after="0" w:before="60" w:line="275.9999942779541"/>
                                <w:ind w:left="720" w:right="0" w:firstLine="360"/>
                                <w:jc w:val="left"/>
                                <w:textDirection w:val="btLr"/>
                              </w:pPr>
                              <w:r w:rsidDel="00000000" w:rsidR="00000000" w:rsidRPr="00000000">
                                <w:rPr>
                                  <w:rFonts w:ascii="Times New Roman" w:cs="Times New Roman" w:eastAsia="Times New Roman" w:hAnsi="Times New Roman"/>
                                  <w:b w:val="1"/>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neutral sentiment: (</w:t>
                              </w:r>
                              <w:r w:rsidDel="00000000" w:rsidR="00000000" w:rsidRPr="00000000">
                                <w:rPr>
                                  <w:rFonts w:ascii="Times New Roman" w:cs="Times New Roman" w:eastAsia="Times New Roman" w:hAnsi="Times New Roman"/>
                                  <w:b w:val="0"/>
                                  <w:i w:val="0"/>
                                  <w:smallCaps w:val="0"/>
                                  <w:strike w:val="0"/>
                                  <w:color w:val="000000"/>
                                  <w:sz w:val="20"/>
                                  <w:highlight w:val="white"/>
                                  <w:vertAlign w:val="baseline"/>
                                </w:rPr>
                                <w:t xml:space="preserve">compound</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score &gt; </w:t>
                              </w:r>
                              <w:r w:rsidDel="00000000" w:rsidR="00000000" w:rsidRPr="00000000">
                                <w:rPr>
                                  <w:rFonts w:ascii="Times New Roman" w:cs="Times New Roman" w:eastAsia="Times New Roman" w:hAnsi="Times New Roman"/>
                                  <w:b w:val="1"/>
                                  <w:i w:val="0"/>
                                  <w:smallCaps w:val="0"/>
                                  <w:strike w:val="0"/>
                                  <w:color w:val="000000"/>
                                  <w:sz w:val="24"/>
                                  <w:highlight w:val="white"/>
                                  <w:vertAlign w:val="baseline"/>
                                </w:rPr>
                                <w:t xml:space="preserve">-0.2</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and (</w:t>
                              </w:r>
                              <w:r w:rsidDel="00000000" w:rsidR="00000000" w:rsidRPr="00000000">
                                <w:rPr>
                                  <w:rFonts w:ascii="Times New Roman" w:cs="Times New Roman" w:eastAsia="Times New Roman" w:hAnsi="Times New Roman"/>
                                  <w:b w:val="0"/>
                                  <w:i w:val="0"/>
                                  <w:smallCaps w:val="0"/>
                                  <w:strike w:val="0"/>
                                  <w:color w:val="000000"/>
                                  <w:sz w:val="20"/>
                                  <w:highlight w:val="white"/>
                                  <w:vertAlign w:val="baseline"/>
                                </w:rPr>
                                <w:t xml:space="preserve">compound</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score &lt; </w:t>
                              </w:r>
                              <w:r w:rsidDel="00000000" w:rsidR="00000000" w:rsidRPr="00000000">
                                <w:rPr>
                                  <w:rFonts w:ascii="Times New Roman" w:cs="Times New Roman" w:eastAsia="Times New Roman" w:hAnsi="Times New Roman"/>
                                  <w:b w:val="1"/>
                                  <w:i w:val="0"/>
                                  <w:smallCaps w:val="0"/>
                                  <w:strike w:val="0"/>
                                  <w:color w:val="000000"/>
                                  <w:sz w:val="24"/>
                                  <w:highlight w:val="white"/>
                                  <w:vertAlign w:val="baseline"/>
                                </w:rPr>
                                <w:t xml:space="preserve">0.7</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w:t>
                              </w:r>
                            </w:p>
                            <w:p w:rsidR="00000000" w:rsidDel="00000000" w:rsidP="00000000" w:rsidRDefault="00000000" w:rsidRPr="00000000">
                              <w:pPr>
                                <w:spacing w:after="0" w:before="60" w:line="275.9999942779541"/>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negative sentiment: </w:t>
                              </w:r>
                              <w:r w:rsidDel="00000000" w:rsidR="00000000" w:rsidRPr="00000000">
                                <w:rPr>
                                  <w:rFonts w:ascii="Times New Roman" w:cs="Times New Roman" w:eastAsia="Times New Roman" w:hAnsi="Times New Roman"/>
                                  <w:b w:val="0"/>
                                  <w:i w:val="0"/>
                                  <w:smallCaps w:val="0"/>
                                  <w:strike w:val="0"/>
                                  <w:color w:val="000000"/>
                                  <w:sz w:val="20"/>
                                  <w:highlight w:val="white"/>
                                  <w:vertAlign w:val="baseline"/>
                                </w:rPr>
                                <w:t xml:space="preserve">compound</w:t>
                              </w: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 score &lt;= </w:t>
                              </w:r>
                              <w:r w:rsidDel="00000000" w:rsidR="00000000" w:rsidRPr="00000000">
                                <w:rPr>
                                  <w:rFonts w:ascii="Times New Roman" w:cs="Times New Roman" w:eastAsia="Times New Roman" w:hAnsi="Times New Roman"/>
                                  <w:b w:val="1"/>
                                  <w:i w:val="0"/>
                                  <w:smallCaps w:val="0"/>
                                  <w:strike w:val="0"/>
                                  <w:color w:val="000000"/>
                                  <w:sz w:val="24"/>
                                  <w:highlight w:val="white"/>
                                  <w:vertAlign w:val="baseline"/>
                                </w:rPr>
                                <w:t xml:space="preserve">-0.2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highlight w:val="white"/>
                                  <w:vertAlign w:val="baseline"/>
                                </w:rPr>
                              </w:r>
                            </w:p>
                          </w:txbxContent>
                        </wps:txbx>
                        <wps:bodyPr anchorCtr="0" anchor="t" bIns="91425" lIns="91425" rIns="91425"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828675</wp:posOffset>
                  </wp:positionH>
                  <wp:positionV relativeFrom="paragraph">
                    <wp:posOffset>95250</wp:posOffset>
                  </wp:positionV>
                  <wp:extent cx="4333875" cy="1162050"/>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333875" cy="1162050"/>
                          </a:xfrm>
                          <a:prstGeom prst="rect"/>
                          <a:ln/>
                        </pic:spPr>
                      </pic:pic>
                    </a:graphicData>
                  </a:graphic>
                </wp:anchor>
              </w:drawing>
            </mc:Fallback>
          </mc:AlternateContent>
        </w:r>
      </w:del>
    </w:p>
    <w:p w:rsidR="00000000" w:rsidDel="00000000" w:rsidP="00000000" w:rsidRDefault="00000000" w:rsidRPr="00000000">
      <w:pPr>
        <w:contextualSpacing w:val="0"/>
        <w:rPr>
          <w:b w:val="1"/>
          <w:i w:val="1"/>
        </w:rPr>
      </w:pPr>
      <w:r w:rsidDel="00000000" w:rsidR="00000000" w:rsidRPr="00000000">
        <w:rPr>
          <w:b w:val="1"/>
          <w:i w:val="1"/>
          <w:rtl w:val="0"/>
        </w:rPr>
        <w:t xml:space="preserve">Most users gave suggestions for improvements and asked questions</w:t>
      </w:r>
    </w:p>
    <w:p w:rsidR="00000000" w:rsidDel="00000000" w:rsidP="00000000" w:rsidRDefault="00000000" w:rsidRPr="00000000">
      <w:pPr>
        <w:contextualSpacing w:val="0"/>
        <w:rPr>
          <w:b w:val="1"/>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133350</wp:posOffset>
            </wp:positionV>
            <wp:extent cx="2938463" cy="2103114"/>
            <wp:effectExtent b="0" l="0" r="0" t="0"/>
            <wp:wrapSquare wrapText="bothSides" distB="114300" distT="114300" distL="114300" distR="114300"/>
            <wp:docPr descr="sentiment-analysis-pie-chart.png" id="1" name="image2.png"/>
            <a:graphic>
              <a:graphicData uri="http://schemas.openxmlformats.org/drawingml/2006/picture">
                <pic:pic>
                  <pic:nvPicPr>
                    <pic:cNvPr descr="sentiment-analysis-pie-chart.png" id="0" name="image2.png"/>
                    <pic:cNvPicPr preferRelativeResize="0"/>
                  </pic:nvPicPr>
                  <pic:blipFill>
                    <a:blip r:embed="rId8"/>
                    <a:srcRect b="0" l="0" r="7142" t="0"/>
                    <a:stretch>
                      <a:fillRect/>
                    </a:stretch>
                  </pic:blipFill>
                  <pic:spPr>
                    <a:xfrm>
                      <a:off x="0" y="0"/>
                      <a:ext cx="2938463" cy="2103114"/>
                    </a:xfrm>
                    <a:prstGeom prst="rect"/>
                    <a:ln/>
                  </pic:spPr>
                </pic:pic>
              </a:graphicData>
            </a:graphic>
          </wp:anchor>
        </w:drawing>
      </w:r>
    </w:p>
    <w:p w:rsidR="00000000" w:rsidDel="00000000" w:rsidP="00000000" w:rsidRDefault="00000000" w:rsidRPr="00000000">
      <w:pPr>
        <w:contextualSpacing w:val="0"/>
        <w:rPr>
          <w:highlight w:val="white"/>
        </w:rPr>
      </w:pPr>
      <w:r w:rsidDel="00000000" w:rsidR="00000000" w:rsidRPr="00000000">
        <w:rPr>
          <w:rtl w:val="0"/>
        </w:rPr>
        <w:t xml:space="preserve">Out of 164 comments, a majority of them were categorized as neutral. </w:t>
      </w:r>
      <w:r w:rsidDel="00000000" w:rsidR="00000000" w:rsidRPr="00000000">
        <w:rPr>
          <w:highlight w:val="white"/>
          <w:rtl w:val="0"/>
        </w:rPr>
        <w:t xml:space="preserve">Neutral comments</w:t>
      </w:r>
      <w:r w:rsidDel="00000000" w:rsidR="00000000" w:rsidRPr="00000000">
        <w:rPr>
          <w:highlight w:val="white"/>
          <w:rtl w:val="0"/>
        </w:rPr>
        <w:t xml:space="preserve"> were either questions to understand policy better or suggestions for improvements to different policy sections. In general, people were curious to learn more about how confidential data will be handled, how </w:t>
      </w:r>
      <w:del w:author="Greg Jordan-Detamore" w:id="2" w:date="2017-08-15T21:27:37Z">
        <w:r w:rsidDel="00000000" w:rsidR="00000000" w:rsidRPr="00000000">
          <w:rPr>
            <w:highlight w:val="white"/>
            <w:rtl w:val="0"/>
          </w:rPr>
          <w:delText xml:space="preserve">the FOIA </w:delText>
        </w:r>
      </w:del>
      <w:ins w:author="Greg Jordan-Detamore" w:id="2" w:date="2017-08-15T21:27:37Z">
        <w:r w:rsidDel="00000000" w:rsidR="00000000" w:rsidRPr="00000000">
          <w:rPr>
            <w:highlight w:val="white"/>
            <w:rtl w:val="0"/>
          </w:rPr>
          <w:t xml:space="preserve">public-records </w:t>
        </w:r>
      </w:ins>
      <w:r w:rsidDel="00000000" w:rsidR="00000000" w:rsidRPr="00000000">
        <w:rPr>
          <w:highlight w:val="white"/>
          <w:rtl w:val="0"/>
        </w:rPr>
        <w:t xml:space="preserve">requests will be processed and whether </w:t>
      </w:r>
      <w:commentRangeStart w:id="3"/>
      <w:r w:rsidDel="00000000" w:rsidR="00000000" w:rsidRPr="00000000">
        <w:rPr>
          <w:highlight w:val="white"/>
          <w:rtl w:val="0"/>
        </w:rPr>
        <w:t xml:space="preserve">they</w:t>
      </w:r>
      <w:commentRangeEnd w:id="3"/>
      <w:r w:rsidDel="00000000" w:rsidR="00000000" w:rsidRPr="00000000">
        <w:commentReference w:id="3"/>
      </w:r>
      <w:r w:rsidDel="00000000" w:rsidR="00000000" w:rsidRPr="00000000">
        <w:rPr>
          <w:highlight w:val="white"/>
          <w:rtl w:val="0"/>
        </w:rPr>
        <w:t xml:space="preserve"> will be made available in a timely manner, and the potential for community organizations and academic institutions to host their data on open data portals.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highlight w:val="white"/>
          <w:rtl w:val="0"/>
        </w:rPr>
        <w:t xml:space="preserve">Many people also made sugg</w:t>
      </w:r>
      <w:r w:rsidDel="00000000" w:rsidR="00000000" w:rsidRPr="00000000">
        <w:rPr>
          <w:rtl w:val="0"/>
        </w:rPr>
        <w:t xml:space="preserve">estions. Aaron Krolikowski, a researcher, on the “Privacy and Security” section of Buffalo’s open data policy, said:</w:t>
      </w:r>
    </w:p>
    <w:p w:rsidR="00000000" w:rsidDel="00000000" w:rsidP="00000000" w:rsidRDefault="00000000" w:rsidRPr="00000000">
      <w:pPr>
        <w:contextualSpacing w:val="0"/>
        <w:rPr>
          <w:highlight w:val="whit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381000</wp:posOffset>
                </wp:positionH>
                <wp:positionV relativeFrom="paragraph">
                  <wp:posOffset>190500</wp:posOffset>
                </wp:positionV>
                <wp:extent cx="5186363" cy="720058"/>
                <wp:effectExtent b="0" l="0" r="0" t="0"/>
                <wp:wrapTopAndBottom distB="0" distT="0"/>
                <wp:docPr id="5" name=""/>
                <a:graphic>
                  <a:graphicData uri="http://schemas.microsoft.com/office/word/2010/wordprocessingShape">
                    <wps:wsp>
                      <wps:cNvSpPr txBox="1"/>
                      <wps:cNvPr id="3" name="Shape 3"/>
                      <wps:spPr>
                        <a:xfrm>
                          <a:off x="1162050" y="781050"/>
                          <a:ext cx="5057700" cy="685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0"/>
                                <w:highlight w:val="white"/>
                                <w:vertAlign w:val="baseline"/>
                              </w:rPr>
                              <w:t xml:space="preserve">“It may be a helpful option to include a repository of FOIL requests and responses (whatever is able to be centralized), as well as an option to automate or streamline the FOIL request process via the portal interface.”</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381000</wp:posOffset>
                </wp:positionH>
                <wp:positionV relativeFrom="paragraph">
                  <wp:posOffset>190500</wp:posOffset>
                </wp:positionV>
                <wp:extent cx="5186363" cy="720058"/>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186363" cy="720058"/>
                        </a:xfrm>
                        <a:prstGeom prst="rect"/>
                        <a:ln/>
                      </pic:spPr>
                    </pic:pic>
                  </a:graphicData>
                </a:graphic>
              </wp:anchor>
            </w:drawing>
          </mc:Fallback>
        </mc:AlternateContent>
      </w:r>
    </w:p>
    <w:p w:rsidR="00000000" w:rsidDel="00000000" w:rsidP="00000000" w:rsidRDefault="00000000" w:rsidRPr="00000000">
      <w:pPr>
        <w:contextualSpacing w:val="0"/>
        <w:rPr>
          <w:highlight w:val="white"/>
        </w:rPr>
      </w:pPr>
      <w:r w:rsidDel="00000000" w:rsidR="00000000" w:rsidRPr="00000000">
        <w:rPr>
          <w:highlight w:val="white"/>
          <w:rtl w:val="0"/>
        </w:rPr>
        <w:t xml:space="preserve">A hefty number of users (32%) also expressed </w:t>
      </w:r>
      <w:commentRangeStart w:id="5"/>
      <w:r w:rsidDel="00000000" w:rsidR="00000000" w:rsidRPr="00000000">
        <w:rPr>
          <w:highlight w:val="white"/>
          <w:rtl w:val="0"/>
        </w:rPr>
        <w:t xml:space="preserve">joy and enthusiasm</w:t>
      </w:r>
      <w:commentRangeEnd w:id="5"/>
      <w:r w:rsidDel="00000000" w:rsidR="00000000" w:rsidRPr="00000000">
        <w:commentReference w:id="5"/>
      </w:r>
      <w:r w:rsidDel="00000000" w:rsidR="00000000" w:rsidRPr="00000000">
        <w:rPr>
          <w:highlight w:val="white"/>
          <w:rtl w:val="0"/>
        </w:rPr>
        <w:t xml:space="preserve">. For example, Jurnell Cochren, </w:t>
      </w:r>
      <w:commentRangeStart w:id="6"/>
      <w:r w:rsidDel="00000000" w:rsidR="00000000" w:rsidRPr="00000000">
        <w:rPr>
          <w:highlight w:val="white"/>
          <w:rtl w:val="0"/>
        </w:rPr>
        <w:t xml:space="preserve">a software developer</w:t>
      </w:r>
      <w:commentRangeEnd w:id="6"/>
      <w:r w:rsidDel="00000000" w:rsidR="00000000" w:rsidRPr="00000000">
        <w:commentReference w:id="6"/>
      </w:r>
      <w:r w:rsidDel="00000000" w:rsidR="00000000" w:rsidRPr="00000000">
        <w:rPr>
          <w:highlight w:val="white"/>
          <w:rtl w:val="0"/>
        </w:rPr>
        <w:t xml:space="preserve">, was delighted to see that the City of Nashville provided a </w:t>
      </w:r>
      <w:commentRangeStart w:id="7"/>
      <w:r w:rsidDel="00000000" w:rsidR="00000000" w:rsidRPr="00000000">
        <w:rPr>
          <w:highlight w:val="white"/>
          <w:rtl w:val="0"/>
        </w:rPr>
        <w:t xml:space="preserve">Data Catalog, also known as metadata</w:t>
      </w:r>
      <w:commentRangeEnd w:id="7"/>
      <w:r w:rsidDel="00000000" w:rsidR="00000000" w:rsidRPr="00000000">
        <w:commentReference w:id="7"/>
      </w:r>
      <w:r w:rsidDel="00000000" w:rsidR="00000000" w:rsidRPr="00000000">
        <w:rPr>
          <w:highlight w:val="white"/>
          <w:rtl w:val="0"/>
        </w:rPr>
        <w:t xml:space="preserve">, for all its datasets so that users can understand and explore the datasets easily. </w:t>
      </w:r>
      <w:commentRangeStart w:id="8"/>
      <w:r w:rsidDel="00000000" w:rsidR="00000000" w:rsidRPr="00000000">
        <w:rPr>
          <w:highlight w:val="white"/>
          <w:rtl w:val="0"/>
        </w:rPr>
        <w:t xml:space="preserve">A majority of positive comments </w:t>
      </w:r>
      <w:commentRangeStart w:id="9"/>
      <w:r w:rsidDel="00000000" w:rsidR="00000000" w:rsidRPr="00000000">
        <w:rPr>
          <w:highlight w:val="white"/>
          <w:rtl w:val="0"/>
        </w:rPr>
        <w:t xml:space="preserve">cherished</w:t>
      </w:r>
      <w:commentRangeEnd w:id="9"/>
      <w:r w:rsidDel="00000000" w:rsidR="00000000" w:rsidRPr="00000000">
        <w:commentReference w:id="9"/>
      </w:r>
      <w:r w:rsidDel="00000000" w:rsidR="00000000" w:rsidRPr="00000000">
        <w:rPr>
          <w:highlight w:val="white"/>
          <w:rtl w:val="0"/>
        </w:rPr>
        <w:t xml:space="preserve"> city’s capacity to make datasets interactive and friendly, keep open data policy a living document with feedback loops and provide data literacy to residents in order to access data.</w:t>
      </w:r>
      <w:commentRangeEnd w:id="8"/>
      <w:r w:rsidDel="00000000" w:rsidR="00000000" w:rsidRPr="00000000">
        <w:commentReference w:id="8"/>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-228599</wp:posOffset>
            </wp:positionH>
            <wp:positionV relativeFrom="paragraph">
              <wp:posOffset>762000</wp:posOffset>
            </wp:positionV>
            <wp:extent cx="3368467" cy="2047875"/>
            <wp:effectExtent b="0" l="0" r="0" t="0"/>
            <wp:wrapSquare wrapText="bothSides" distB="114300" distT="114300" distL="114300" distR="114300"/>
            <wp:docPr descr="Policy issues with positive comments.png" id="3" name="image6.png"/>
            <a:graphic>
              <a:graphicData uri="http://schemas.openxmlformats.org/drawingml/2006/picture">
                <pic:pic>
                  <pic:nvPicPr>
                    <pic:cNvPr descr="Policy issues with positive comments.png" id="0" name="image6.png"/>
                    <pic:cNvPicPr preferRelativeResize="0"/>
                  </pic:nvPicPr>
                  <pic:blipFill>
                    <a:blip r:embed="rId10"/>
                    <a:srcRect b="0" l="0" r="0" t="8955"/>
                    <a:stretch>
                      <a:fillRect/>
                    </a:stretch>
                  </pic:blipFill>
                  <pic:spPr>
                    <a:xfrm>
                      <a:off x="0" y="0"/>
                      <a:ext cx="3368467" cy="2047875"/>
                    </a:xfrm>
                    <a:prstGeom prst="rect"/>
                    <a:ln/>
                  </pic:spPr>
                </pic:pic>
              </a:graphicData>
            </a:graphic>
          </wp:anchor>
        </w:drawing>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There were a few comments that were classified as negative. A simple survey of those comments reveal that some of them were actually suggestions for improvements and did not really expressed disapproval of a certain policy section.</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An example of a less favorable comment was about Glendale’s updated policy on getting citizen feedback. The comment emphasized the need to catch up with updated policy and stated that the city’s old policy was “awful” and “discouraged citizen involvement”. </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i w:val="1"/>
          <w:highlight w:val="white"/>
        </w:rPr>
      </w:pPr>
      <w:r w:rsidDel="00000000" w:rsidR="00000000" w:rsidRPr="00000000">
        <w:rPr>
          <w:b w:val="1"/>
          <w:i w:val="1"/>
          <w:highlight w:val="white"/>
          <w:rtl w:val="0"/>
        </w:rPr>
        <w:t xml:space="preserve">Is sentiment analysis always good?</w:t>
      </w:r>
    </w:p>
    <w:p w:rsidR="00000000" w:rsidDel="00000000" w:rsidP="00000000" w:rsidRDefault="00000000" w:rsidRPr="00000000">
      <w:pPr>
        <w:contextualSpacing w:val="0"/>
        <w:rPr>
          <w:b w:val="1"/>
          <w:i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major limitation posed by sentiment analysis for open data policy comments is that it hasn’t been trained on open data policy comments dataset. Given that the total number of comments (164) is insufficient to train a machine learning algorithm, </w:t>
      </w:r>
      <w:commentRangeStart w:id="10"/>
      <w:r w:rsidDel="00000000" w:rsidR="00000000" w:rsidRPr="00000000">
        <w:rPr>
          <w:highlight w:val="white"/>
          <w:rtl w:val="0"/>
        </w:rPr>
        <w:t xml:space="preserve">we weren’t able to yield an accurate classification</w:t>
      </w:r>
      <w:commentRangeEnd w:id="10"/>
      <w:r w:rsidDel="00000000" w:rsidR="00000000" w:rsidRPr="00000000">
        <w:commentReference w:id="10"/>
      </w:r>
      <w:r w:rsidDel="00000000" w:rsidR="00000000" w:rsidRPr="00000000">
        <w:rPr>
          <w:highlight w:val="white"/>
          <w:rtl w:val="0"/>
        </w:rPr>
        <w:t xml:space="preserve">. Still, our model helped us make some sense of which policy issues generate what type of emotional response.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del w:author="Greg Jordan-Detamore" w:id="3" w:date="2017-08-15T21:34:32Z"/>
          <w:highlight w:val="white"/>
        </w:rPr>
      </w:pPr>
      <w:del w:author="Greg Jordan-Detamore" w:id="3" w:date="2017-08-15T21:34:32Z">
        <w:r w:rsidDel="00000000" w:rsidR="00000000" w:rsidRPr="00000000">
          <w:rPr>
            <w:highlight w:val="white"/>
            <w:rtl w:val="0"/>
          </w:rPr>
          <w:delText xml:space="preserve">Better classification of open data policy public participation can be achieved in two main ways:</w:delText>
        </w:r>
      </w:del>
    </w:p>
    <w:p w:rsidR="00000000" w:rsidDel="00000000" w:rsidP="00000000" w:rsidRDefault="00000000" w:rsidRPr="00000000">
      <w:pPr>
        <w:contextualSpacing w:val="0"/>
        <w:rPr>
          <w:del w:author="Greg Jordan-Detamore" w:id="3" w:date="2017-08-15T21:34:32Z"/>
          <w:highlight w:val="white"/>
        </w:rPr>
      </w:pPr>
      <w:del w:author="Greg Jordan-Detamore" w:id="3" w:date="2017-08-15T21:34:32Z">
        <w:r w:rsidDel="00000000" w:rsidR="00000000" w:rsidRPr="00000000">
          <w:rPr>
            <w:rtl w:val="0"/>
          </w:rPr>
        </w:r>
      </w:del>
    </w:p>
    <w:p w:rsidR="00000000" w:rsidDel="00000000" w:rsidP="00000000" w:rsidRDefault="00000000" w:rsidRPr="00000000">
      <w:pPr>
        <w:numPr>
          <w:ilvl w:val="0"/>
          <w:numId w:val="2"/>
        </w:numPr>
        <w:ind w:left="720" w:hanging="360"/>
        <w:contextualSpacing w:val="1"/>
        <w:rPr>
          <w:del w:author="Greg Jordan-Detamore" w:id="3" w:date="2017-08-15T21:34:32Z"/>
          <w:highlight w:val="white"/>
          <w:u w:val="none"/>
        </w:rPr>
      </w:pPr>
      <w:del w:author="Greg Jordan-Detamore" w:id="3" w:date="2017-08-15T21:34:32Z">
        <w:r w:rsidDel="00000000" w:rsidR="00000000" w:rsidRPr="00000000">
          <w:rPr>
            <w:highlight w:val="white"/>
            <w:rtl w:val="0"/>
          </w:rPr>
          <w:delText xml:space="preserve">Collect comments from many crowdlaw for open data policy websites (not just Madison!) and use some of them to train the machine learning algorithm. More the comments, the better the algorithm can learn to distinguish a positive comment from a neutral or negative comment.</w:delText>
        </w:r>
      </w:del>
    </w:p>
    <w:p w:rsidR="00000000" w:rsidDel="00000000" w:rsidP="00000000" w:rsidRDefault="00000000" w:rsidRPr="00000000">
      <w:pPr>
        <w:numPr>
          <w:ilvl w:val="0"/>
          <w:numId w:val="2"/>
        </w:numPr>
        <w:ind w:left="720" w:hanging="360"/>
        <w:contextualSpacing w:val="1"/>
        <w:rPr>
          <w:highlight w:val="white"/>
          <w:u w:val="none"/>
        </w:rPr>
      </w:pPr>
      <w:del w:author="Greg Jordan-Detamore" w:id="3" w:date="2017-08-15T21:34:32Z">
        <w:r w:rsidDel="00000000" w:rsidR="00000000" w:rsidRPr="00000000">
          <w:rPr>
            <w:color w:val="222222"/>
            <w:sz w:val="21"/>
            <w:szCs w:val="21"/>
            <w:highlight w:val="white"/>
            <w:rtl w:val="0"/>
          </w:rPr>
          <w:delText xml:space="preserve">Use </w:delText>
        </w:r>
        <w:r w:rsidDel="00000000" w:rsidR="00000000" w:rsidRPr="00000000">
          <w:fldChar w:fldCharType="begin"/>
        </w:r>
        <w:r w:rsidDel="00000000" w:rsidR="00000000" w:rsidRPr="00000000">
          <w:delInstrText xml:space="preserve">HYPERLINK "https://rstudio-pubs-static.s3.amazonaws.com/79360_850b2a69980c4488b1db95987a24867a.html"</w:delInstrText>
        </w:r>
        <w:r w:rsidDel="00000000" w:rsidR="00000000" w:rsidRPr="00000000">
          <w:fldChar w:fldCharType="separate"/>
        </w:r>
        <w:r w:rsidDel="00000000" w:rsidR="00000000" w:rsidRPr="00000000">
          <w:rPr>
            <w:b w:val="1"/>
            <w:color w:val="1155cc"/>
            <w:sz w:val="21"/>
            <w:szCs w:val="21"/>
            <w:highlight w:val="white"/>
            <w:u w:val="single"/>
            <w:rtl w:val="0"/>
          </w:rPr>
          <w:delText xml:space="preserve">latent Dirichlet allocation</w:delText>
        </w:r>
        <w:r w:rsidDel="00000000" w:rsidR="00000000" w:rsidRPr="00000000">
          <w:fldChar w:fldCharType="end"/>
        </w:r>
        <w:r w:rsidDel="00000000" w:rsidR="00000000" w:rsidRPr="00000000">
          <w:rPr>
            <w:color w:val="222222"/>
            <w:sz w:val="21"/>
            <w:szCs w:val="21"/>
            <w:highlight w:val="white"/>
            <w:rtl w:val="0"/>
          </w:rPr>
          <w:delText xml:space="preserve"> (</w:delText>
        </w:r>
        <w:r w:rsidDel="00000000" w:rsidR="00000000" w:rsidRPr="00000000">
          <w:rPr>
            <w:b w:val="1"/>
            <w:color w:val="222222"/>
            <w:sz w:val="21"/>
            <w:szCs w:val="21"/>
            <w:highlight w:val="white"/>
            <w:rtl w:val="0"/>
          </w:rPr>
          <w:delText xml:space="preserve">LDA</w:delText>
        </w:r>
        <w:r w:rsidDel="00000000" w:rsidR="00000000" w:rsidRPr="00000000">
          <w:rPr>
            <w:color w:val="222222"/>
            <w:sz w:val="21"/>
            <w:szCs w:val="21"/>
            <w:highlight w:val="white"/>
            <w:rtl w:val="0"/>
          </w:rPr>
          <w:delText xml:space="preserve">), a probabilistic model, in conjunction with the base algorithm to identify different topics in open data policy (</w:delText>
        </w:r>
        <w:r w:rsidDel="00000000" w:rsidR="00000000" w:rsidRPr="00000000">
          <w:rPr>
            <w:i w:val="1"/>
            <w:rtl w:val="0"/>
          </w:rPr>
          <w:delText xml:space="preserve">privacy, utility, governance</w:delText>
        </w:r>
        <w:r w:rsidDel="00000000" w:rsidR="00000000" w:rsidRPr="00000000">
          <w:rPr>
            <w:rtl w:val="0"/>
          </w:rPr>
          <w:delText xml:space="preserve"> etc.</w:delText>
        </w:r>
        <w:r w:rsidDel="00000000" w:rsidR="00000000" w:rsidRPr="00000000">
          <w:rPr>
            <w:color w:val="222222"/>
            <w:sz w:val="21"/>
            <w:szCs w:val="21"/>
            <w:highlight w:val="white"/>
            <w:rtl w:val="0"/>
          </w:rPr>
          <w:delText xml:space="preserve">) and check how well positive, neutral or negative comments are distributed in each of those topics [fact check this point]. </w:delText>
        </w:r>
      </w:del>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reg Jordan-Detamore" w:id="8" w:date="2017-08-15T21:33: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grammar of this sentence is confusing</w:t>
      </w:r>
    </w:p>
  </w:comment>
  <w:comment w:author="Greg Jordan-Detamore" w:id="4" w:date="2017-08-15T21:29: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this an actual blockquote (instead of an image)</w:t>
      </w:r>
    </w:p>
  </w:comment>
  <w:comment w:author="Greg Jordan-Detamore" w:id="0" w:date="2017-08-15T21:12: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more in line with what I was thinking (though I still think we should modify; we'll figure out later)</w:t>
      </w:r>
    </w:p>
  </w:comment>
  <w:comment w:author="Greg Jordan-Detamore" w:id="3" w:date="2017-08-15T21:28: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 FOIA requests or open datasets?</w:t>
      </w:r>
    </w:p>
  </w:comment>
  <w:comment w:author="Greg Jordan-Detamore" w:id="7" w:date="2017-08-15T21:32: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 is not a synonym for a data catalog. Is it a catalog *of* metadata?</w:t>
      </w:r>
    </w:p>
  </w:comment>
  <w:comment w:author="Greg Jordan-Detamore" w:id="9" w:date="2017-08-15T21:32: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a simpler word</w:t>
      </w:r>
    </w:p>
  </w:comment>
  <w:comment w:author="Faraz Ahmed" w:id="1" w:date="2017-08-15T21:20: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section be there?</w:t>
      </w:r>
    </w:p>
  </w:comment>
  <w:comment w:author="Greg Jordan-Detamore" w:id="2" w:date="2017-08-15T21:20: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 w:author="Greg Jordan-Detamore" w:id="5" w:date="2017-08-15T21:30: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joy and enthusiasm, or are you using this to mean "a positive sentiment"?</w:t>
      </w:r>
    </w:p>
  </w:comment>
  <w:comment w:author="Greg Jordan-Detamore" w:id="6" w:date="2017-08-15T21:30: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make sure to double-check this</w:t>
      </w:r>
    </w:p>
  </w:comment>
  <w:comment w:author="Greg Jordan-Detamore" w:id="10" w:date="2017-08-15T21:37: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phrase this a different way. Right now it's saying that we were not accurate. It might be better to make it sound more like it's not as accurate as it could be with more 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8.png"/><Relationship Id="rId8" Type="http://schemas.openxmlformats.org/officeDocument/2006/relationships/image" Target="media/image2.png"/></Relationships>
</file>