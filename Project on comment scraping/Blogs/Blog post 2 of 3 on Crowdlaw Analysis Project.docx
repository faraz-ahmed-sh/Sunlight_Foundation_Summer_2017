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u w:val="single"/>
        </w:rPr>
      </w:pPr>
      <w:commentRangeStart w:id="0"/>
      <w:r w:rsidDel="00000000" w:rsidR="00000000" w:rsidRPr="00000000">
        <w:rPr>
          <w:b w:val="1"/>
          <w:u w:val="single"/>
          <w:rtl w:val="0"/>
        </w:rPr>
        <w:t xml:space="preserve">Title suggestions: </w:t>
      </w:r>
    </w:p>
    <w:p w:rsidR="00000000" w:rsidDel="00000000" w:rsidP="00000000" w:rsidRDefault="00000000" w:rsidRPr="00000000">
      <w:pPr>
        <w:contextualSpacing w:val="0"/>
        <w:rPr>
          <w:b w:val="1"/>
        </w:rPr>
      </w:pPr>
      <w:r w:rsidDel="00000000" w:rsidR="00000000" w:rsidRPr="00000000">
        <w:rPr>
          <w:b w:val="1"/>
          <w:rtl w:val="0"/>
        </w:rPr>
        <w:t xml:space="preserve">1) Understanding the users of crowdlaw for more effective public engagement</w:t>
      </w:r>
    </w:p>
    <w:p w:rsidR="00000000" w:rsidDel="00000000" w:rsidP="00000000" w:rsidRDefault="00000000" w:rsidRPr="00000000">
      <w:pPr>
        <w:contextualSpacing w:val="0"/>
        <w:rPr>
          <w:b w:val="1"/>
        </w:rPr>
      </w:pPr>
      <w:r w:rsidDel="00000000" w:rsidR="00000000" w:rsidRPr="00000000">
        <w:rPr>
          <w:b w:val="1"/>
          <w:rtl w:val="0"/>
        </w:rPr>
        <w:t xml:space="preserve">2) Who comments on crowdlaw for open data policy?</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3) </w:t>
      </w:r>
    </w:p>
    <w:p w:rsidR="00000000" w:rsidDel="00000000" w:rsidP="00000000" w:rsidRDefault="00000000" w:rsidRPr="00000000">
      <w:pPr>
        <w:contextualSpacing w:val="0"/>
        <w:rPr>
          <w:i w:val="1"/>
        </w:rPr>
      </w:pPr>
      <w:r w:rsidDel="00000000" w:rsidR="00000000" w:rsidRPr="00000000">
        <w:rPr>
          <w:i w:val="1"/>
          <w:rtl w:val="0"/>
        </w:rPr>
        <w:t xml:space="preserve">Audience: users of open data</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number of cities have invited feedback on draft open data policies — but who actually participates? A majority of users who participate work for private tech companies and mostly engage on technical topics.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post is the second in our series discuss</w:t>
      </w:r>
      <w:r w:rsidDel="00000000" w:rsidR="00000000" w:rsidRPr="00000000">
        <w:rPr>
          <w:rtl w:val="0"/>
        </w:rPr>
        <w:t xml:space="preserve">ing</w:t>
      </w:r>
      <w:r w:rsidDel="00000000" w:rsidR="00000000" w:rsidRPr="00000000">
        <w:rPr>
          <w:rtl w:val="0"/>
        </w:rPr>
        <w:t xml:space="preserve"> takeaways from public </w:t>
      </w:r>
      <w:r w:rsidDel="00000000" w:rsidR="00000000" w:rsidRPr="00000000">
        <w:rPr>
          <w:rtl w:val="0"/>
        </w:rPr>
        <w:t xml:space="preserve">feedback on draft </w:t>
      </w:r>
      <w:r w:rsidDel="00000000" w:rsidR="00000000" w:rsidRPr="00000000">
        <w:rPr>
          <w:rtl w:val="0"/>
        </w:rPr>
        <w:t xml:space="preserve">open data polic</w:t>
      </w:r>
      <w:r w:rsidDel="00000000" w:rsidR="00000000" w:rsidRPr="00000000">
        <w:rPr>
          <w:rtl w:val="0"/>
        </w:rPr>
        <w:t xml:space="preserve">ies hosted on the </w:t>
      </w:r>
      <w:hyperlink r:id="rId6">
        <w:r w:rsidDel="00000000" w:rsidR="00000000" w:rsidRPr="00000000">
          <w:rPr>
            <w:color w:val="1155cc"/>
            <w:u w:val="single"/>
            <w:rtl w:val="0"/>
          </w:rPr>
          <w:t xml:space="preserve">Madison platform</w:t>
        </w:r>
      </w:hyperlink>
      <w:r w:rsidDel="00000000" w:rsidR="00000000" w:rsidRPr="00000000">
        <w:rPr>
          <w:rtl w:val="0"/>
        </w:rPr>
        <w:t xml:space="preserve">. The </w:t>
      </w:r>
      <w:hyperlink r:id="rId7">
        <w:r w:rsidDel="00000000" w:rsidR="00000000" w:rsidRPr="00000000">
          <w:rPr>
            <w:color w:val="1155cc"/>
            <w:u w:val="single"/>
            <w:rtl w:val="0"/>
          </w:rPr>
          <w:t xml:space="preserve">first post</w:t>
        </w:r>
      </w:hyperlink>
      <w:r w:rsidDel="00000000" w:rsidR="00000000" w:rsidRPr="00000000">
        <w:rPr>
          <w:rtl w:val="0"/>
        </w:rPr>
        <w:t xml:space="preserve"> discussed which topics </w:t>
      </w:r>
      <w:ins w:author="Faraz Ahmed" w:id="0" w:date="2017-08-15T22:56:55Z">
        <w:r w:rsidDel="00000000" w:rsidR="00000000" w:rsidRPr="00000000">
          <w:rPr>
            <w:rtl w:val="0"/>
          </w:rPr>
          <w:t xml:space="preserve">(access, privacy, transparency etc.) </w:t>
        </w:r>
      </w:ins>
      <w:r w:rsidDel="00000000" w:rsidR="00000000" w:rsidRPr="00000000">
        <w:rPr>
          <w:rtl w:val="0"/>
        </w:rPr>
        <w:t xml:space="preserve">are the most </w:t>
      </w:r>
      <w:ins w:author="Faraz Ahmed" w:id="1" w:date="2017-08-15T22:49:08Z">
        <w:r w:rsidDel="00000000" w:rsidR="00000000" w:rsidRPr="00000000">
          <w:rPr>
            <w:rtl w:val="0"/>
          </w:rPr>
          <w:t xml:space="preserve">commonly</w:t>
        </w:r>
      </w:ins>
      <w:del w:author="Faraz Ahmed" w:id="1" w:date="2017-08-15T22:49:08Z">
        <w:r w:rsidDel="00000000" w:rsidR="00000000" w:rsidRPr="00000000">
          <w:rPr>
            <w:rtl w:val="0"/>
          </w:rPr>
          <w:delText xml:space="preserve">popularly</w:delText>
        </w:r>
      </w:del>
      <w:r w:rsidDel="00000000" w:rsidR="00000000" w:rsidRPr="00000000">
        <w:rPr>
          <w:rtl w:val="0"/>
        </w:rPr>
        <w:t xml:space="preserve"> discussed in comments.</w:t>
      </w:r>
      <w:ins w:author="Faraz Ahmed" w:id="2" w:date="2017-08-15T22:57:21Z">
        <w:r w:rsidDel="00000000" w:rsidR="00000000" w:rsidRPr="00000000">
          <w:rPr>
            <w:rtl w:val="0"/>
          </w:rPr>
          <w:t xml:space="preserve"> This post is meant to help understand the users of draft open data policies better.</w:t>
        </w:r>
      </w:ins>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commentRangeStart w:id="1"/>
      <w:commentRangeStart w:id="2"/>
      <w:commentRangeStart w:id="3"/>
      <w:commentRangeStart w:id="4"/>
      <w:r w:rsidDel="00000000" w:rsidR="00000000" w:rsidRPr="00000000">
        <w:rPr>
          <w:b w:val="1"/>
          <w:i w:val="1"/>
          <w:rtl w:val="0"/>
        </w:rPr>
        <w:t xml:space="preserve">Occupational Background Survey</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a user comments on an open data policy that is hosted on Madison, he/she is only required to fill out their name. With only this information, it is difficult to know the demographic breakdown of commenters. To find out more, for each of the 65 users who commented on the nine open data policies on Madison, we researched their personal background using publicly available information online. For 58% of them, we found information on their employer and occupation details.</w:t>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38100</wp:posOffset>
            </wp:positionV>
            <wp:extent cx="3557588" cy="2323093"/>
            <wp:effectExtent b="0" l="0" r="0" t="0"/>
            <wp:wrapSquare wrapText="bothSides" distB="0" distT="0" distL="0" distR="0"/>
            <wp:docPr descr="who-comments-the-mostCategory_work.png" id="1" name="image4.png"/>
            <a:graphic>
              <a:graphicData uri="http://schemas.openxmlformats.org/drawingml/2006/picture">
                <pic:pic>
                  <pic:nvPicPr>
                    <pic:cNvPr descr="who-comments-the-mostCategory_work.png" id="0" name="image4.png"/>
                    <pic:cNvPicPr preferRelativeResize="0"/>
                  </pic:nvPicPr>
                  <pic:blipFill>
                    <a:blip r:embed="rId8"/>
                    <a:srcRect b="0" l="0" r="0" t="2290"/>
                    <a:stretch>
                      <a:fillRect/>
                    </a:stretch>
                  </pic:blipFill>
                  <pic:spPr>
                    <a:xfrm>
                      <a:off x="0" y="0"/>
                      <a:ext cx="3557588" cy="2323093"/>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commentRangeStart w:id="5"/>
      <w:r w:rsidDel="00000000" w:rsidR="00000000" w:rsidRPr="00000000">
        <w:rPr>
          <w:i w:val="1"/>
          <w:rtl w:val="0"/>
        </w:rPr>
        <w:t xml:space="preserve">Note: To protect confidentiality of the crowdlaw users, we will not reveal their names or the names of the organizations that they work for. The information we have presented here is intended to aid in an overall understanding of who currently uses crowdlaw and how crowdlaw can be made more accessible.</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del w:author="Greg Jordan-Detamore" w:id="3" w:date="2017-08-15T05:24:08Z">
        <w:r w:rsidDel="00000000" w:rsidR="00000000" w:rsidRPr="00000000">
          <w:rPr>
            <w:rtl w:val="0"/>
          </w:rPr>
          <w:delText xml:space="preserve">According to the analysis, a number of users we identified belong to different sized private companies.</w:delText>
        </w:r>
      </w:del>
      <w:ins w:author="Greg Jordan-Detamore" w:id="3" w:date="2017-08-15T05:24:08Z">
        <w:r w:rsidDel="00000000" w:rsidR="00000000" w:rsidRPr="00000000">
          <w:rPr>
            <w:rtl w:val="0"/>
          </w:rPr>
          <w:t xml:space="preserve">Of those users whose employers we were able to identify, </w:t>
        </w:r>
        <w:commentRangeStart w:id="6"/>
        <w:r w:rsidDel="00000000" w:rsidR="00000000" w:rsidRPr="00000000">
          <w:rPr>
            <w:rtl w:val="0"/>
          </w:rPr>
          <w:t xml:space="preserve">___</w:t>
        </w:r>
        <w:commentRangeEnd w:id="6"/>
        <w:r w:rsidDel="00000000" w:rsidR="00000000" w:rsidRPr="00000000">
          <w:commentReference w:id="6"/>
        </w:r>
        <w:r w:rsidDel="00000000" w:rsidR="00000000" w:rsidRPr="00000000">
          <w:rPr>
            <w:rtl w:val="0"/>
          </w:rPr>
          <w:t xml:space="preserve">% work for private companies.</w:t>
        </w:r>
      </w:ins>
      <w:r w:rsidDel="00000000" w:rsidR="00000000" w:rsidRPr="00000000">
        <w:rPr>
          <w:rtl w:val="0"/>
        </w:rPr>
        <w:t xml:space="preserve"> These companies are a mix of start</w:t>
      </w:r>
      <w:del w:author="Greg Jordan-Detamore" w:id="4" w:date="2017-08-15T05:21:32Z">
        <w:r w:rsidDel="00000000" w:rsidR="00000000" w:rsidRPr="00000000">
          <w:rPr>
            <w:rtl w:val="0"/>
          </w:rPr>
          <w:delText xml:space="preserve">-</w:delText>
        </w:r>
      </w:del>
      <w:r w:rsidDel="00000000" w:rsidR="00000000" w:rsidRPr="00000000">
        <w:rPr>
          <w:rtl w:val="0"/>
        </w:rPr>
        <w:t xml:space="preserve">ups and digital agencies that provide services in IT, GIS, data visualization, </w:t>
      </w:r>
      <w:commentRangeStart w:id="7"/>
      <w:r w:rsidDel="00000000" w:rsidR="00000000" w:rsidRPr="00000000">
        <w:rPr>
          <w:rtl w:val="0"/>
        </w:rPr>
        <w:t xml:space="preserve">website optimization</w:t>
      </w:r>
      <w:commentRangeEnd w:id="7"/>
      <w:r w:rsidDel="00000000" w:rsidR="00000000" w:rsidRPr="00000000">
        <w:commentReference w:id="7"/>
      </w:r>
      <w:r w:rsidDel="00000000" w:rsidR="00000000" w:rsidRPr="00000000">
        <w:rPr>
          <w:rtl w:val="0"/>
        </w:rPr>
        <w:t xml:space="preserve"> and management consulting. </w:t>
      </w:r>
      <w:commentRangeStart w:id="8"/>
      <w:r w:rsidDel="00000000" w:rsidR="00000000" w:rsidRPr="00000000">
        <w:rPr>
          <w:rtl w:val="0"/>
        </w:rPr>
        <w:t xml:space="preserve">About ten</w:t>
      </w:r>
      <w:commentRangeEnd w:id="8"/>
      <w:r w:rsidDel="00000000" w:rsidR="00000000" w:rsidRPr="00000000">
        <w:commentReference w:id="8"/>
      </w:r>
      <w:r w:rsidDel="00000000" w:rsidR="00000000" w:rsidRPr="00000000">
        <w:rPr>
          <w:rtl w:val="0"/>
        </w:rPr>
        <w:t xml:space="preserve"> users work in </w:t>
      </w:r>
      <w:ins w:author="Greg Jordan-Detamore" w:id="5" w:date="2017-08-15T05:25:25Z">
        <w:r w:rsidDel="00000000" w:rsidR="00000000" w:rsidRPr="00000000">
          <w:rPr>
            <w:rtl w:val="0"/>
          </w:rPr>
          <w:t xml:space="preserve">different levels of </w:t>
        </w:r>
      </w:ins>
      <w:del w:author="Greg Jordan-Detamore" w:id="5" w:date="2017-08-15T05:25:25Z">
        <w:r w:rsidDel="00000000" w:rsidR="00000000" w:rsidRPr="00000000">
          <w:rPr>
            <w:rtl w:val="0"/>
          </w:rPr>
          <w:delText xml:space="preserve">the </w:delText>
        </w:r>
      </w:del>
      <w:r w:rsidDel="00000000" w:rsidR="00000000" w:rsidRPr="00000000">
        <w:rPr>
          <w:rtl w:val="0"/>
        </w:rPr>
        <w:t xml:space="preserve">government</w:t>
      </w:r>
      <w:del w:author="Greg Jordan-Detamore" w:id="6" w:date="2017-08-15T05:25:28Z">
        <w:r w:rsidDel="00000000" w:rsidR="00000000" w:rsidRPr="00000000">
          <w:rPr>
            <w:rtl w:val="0"/>
          </w:rPr>
          <w:delText xml:space="preserve"> at the federal, city, and foreign levels</w:delText>
        </w:r>
      </w:del>
      <w:r w:rsidDel="00000000" w:rsidR="00000000" w:rsidRPr="00000000">
        <w:rPr>
          <w:rtl w:val="0"/>
        </w:rPr>
        <w:t xml:space="preserve">. Academics and researchers</w:t>
      </w:r>
      <w:ins w:author="Greg Jordan-Detamore" w:id="7" w:date="2017-08-15T05:22:17Z">
        <w:r w:rsidDel="00000000" w:rsidR="00000000" w:rsidRPr="00000000">
          <w:rPr>
            <w:rtl w:val="0"/>
          </w:rPr>
          <w:t xml:space="preserve"> —</w:t>
        </w:r>
      </w:ins>
      <w:del w:author="Greg Jordan-Detamore" w:id="7" w:date="2017-08-15T05:22:17Z">
        <w:r w:rsidDel="00000000" w:rsidR="00000000" w:rsidRPr="00000000">
          <w:rPr>
            <w:rtl w:val="0"/>
          </w:rPr>
          <w:delText xml:space="preserve">,</w:delText>
        </w:r>
      </w:del>
      <w:r w:rsidDel="00000000" w:rsidR="00000000" w:rsidRPr="00000000">
        <w:rPr>
          <w:rtl w:val="0"/>
        </w:rPr>
        <w:t xml:space="preserve"> who come from a wide variety of disciplines including urban</w:t>
      </w:r>
      <w:ins w:author="Greg Jordan-Detamore" w:id="8" w:date="2017-08-15T05:22:24Z">
        <w:r w:rsidDel="00000000" w:rsidR="00000000" w:rsidRPr="00000000">
          <w:rPr>
            <w:rtl w:val="0"/>
          </w:rPr>
          <w:t xml:space="preserve"> </w:t>
        </w:r>
      </w:ins>
      <w:del w:author="Greg Jordan-Detamore" w:id="8" w:date="2017-08-15T05:22:24Z">
        <w:r w:rsidDel="00000000" w:rsidR="00000000" w:rsidRPr="00000000">
          <w:rPr>
            <w:rtl w:val="0"/>
          </w:rPr>
          <w:delText xml:space="preserve">-</w:delText>
        </w:r>
      </w:del>
      <w:r w:rsidDel="00000000" w:rsidR="00000000" w:rsidRPr="00000000">
        <w:rPr>
          <w:rtl w:val="0"/>
        </w:rPr>
        <w:t xml:space="preserve">planning, </w:t>
      </w:r>
      <w:commentRangeStart w:id="9"/>
      <w:r w:rsidDel="00000000" w:rsidR="00000000" w:rsidRPr="00000000">
        <w:rPr>
          <w:rtl w:val="0"/>
        </w:rPr>
        <w:t xml:space="preserve">higher education</w:t>
      </w:r>
      <w:commentRangeEnd w:id="9"/>
      <w:r w:rsidDel="00000000" w:rsidR="00000000" w:rsidRPr="00000000">
        <w:commentReference w:id="9"/>
      </w:r>
      <w:r w:rsidDel="00000000" w:rsidR="00000000" w:rsidRPr="00000000">
        <w:rPr>
          <w:rtl w:val="0"/>
        </w:rPr>
        <w:t xml:space="preserve"> and environmental management</w:t>
      </w:r>
      <w:ins w:author="Greg Jordan-Detamore" w:id="9" w:date="2017-08-15T05:22:21Z">
        <w:r w:rsidDel="00000000" w:rsidR="00000000" w:rsidRPr="00000000">
          <w:rPr>
            <w:rtl w:val="0"/>
          </w:rPr>
          <w:t xml:space="preserve"> —</w:t>
        </w:r>
      </w:ins>
      <w:del w:author="Greg Jordan-Detamore" w:id="9" w:date="2017-08-15T05:22:21Z">
        <w:r w:rsidDel="00000000" w:rsidR="00000000" w:rsidRPr="00000000">
          <w:rPr>
            <w:rtl w:val="0"/>
          </w:rPr>
          <w:delText xml:space="preserve">,</w:delText>
        </w:r>
      </w:del>
      <w:r w:rsidDel="00000000" w:rsidR="00000000" w:rsidRPr="00000000">
        <w:rPr>
          <w:rtl w:val="0"/>
        </w:rPr>
        <w:t xml:space="preserve"> have also take keen interest in open data policy-making.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Do users with technical backgrounds only speak about technical issues?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commentRangeStart w:id="13"/>
      <w:r w:rsidDel="00000000" w:rsidR="00000000" w:rsidRPr="00000000">
        <w:rPr>
          <w:rtl w:val="0"/>
        </w:rPr>
        <w:t xml:space="preserve">The graph shows the two top most occupations of users for each city. Of the open data users that we identified, most of them have technical backgrounds in software development, statistics, data science, data journalism and more. Few users come from other backgrounds such as </w:t>
      </w:r>
      <w:r w:rsidDel="00000000" w:rsidR="00000000" w:rsidRPr="00000000">
        <w:rPr>
          <w:rtl w:val="0"/>
        </w:rPr>
        <w:t xml:space="preserve">academia</w:t>
      </w:r>
      <w:r w:rsidDel="00000000" w:rsidR="00000000" w:rsidRPr="00000000">
        <w:rPr>
          <w:rtl w:val="0"/>
        </w:rPr>
        <w:t xml:space="preserve">, community management etc. </w:t>
      </w:r>
      <w:commentRangeEnd w:id="13"/>
      <w:r w:rsidDel="00000000" w:rsidR="00000000" w:rsidRPr="00000000">
        <w:commentReference w:id="13"/>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Based on the analysis, </w:t>
      </w:r>
      <w:commentRangeStart w:id="14"/>
      <w:r w:rsidDel="00000000" w:rsidR="00000000" w:rsidRPr="00000000">
        <w:rPr>
          <w:rtl w:val="0"/>
        </w:rPr>
        <w:t xml:space="preserve">if crowdlaw is more accessible to users from technical backgrounds</w:t>
      </w:r>
      <w:commentRangeEnd w:id="14"/>
      <w:r w:rsidDel="00000000" w:rsidR="00000000" w:rsidRPr="00000000">
        <w:commentReference w:id="14"/>
      </w:r>
      <w:r w:rsidDel="00000000" w:rsidR="00000000" w:rsidRPr="00000000">
        <w:rPr>
          <w:rtl w:val="0"/>
        </w:rPr>
        <w:t xml:space="preserve">, how does it affect the type of language and kind of issues that dominate the discussion on crowdlaw?</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57150</wp:posOffset>
            </wp:positionV>
            <wp:extent cx="2681288" cy="1981200"/>
            <wp:effectExtent b="0" l="0" r="0" t="0"/>
            <wp:wrapSquare wrapText="bothSides" distB="114300" distT="114300" distL="114300" distR="114300"/>
            <wp:docPr descr="Categories of comments made by people with technical backgrounds.png" id="3" name="image6.png"/>
            <a:graphic>
              <a:graphicData uri="http://schemas.openxmlformats.org/drawingml/2006/picture">
                <pic:pic>
                  <pic:nvPicPr>
                    <pic:cNvPr descr="Categories of comments made by people with technical backgrounds.png" id="0" name="image6.png"/>
                    <pic:cNvPicPr preferRelativeResize="0"/>
                  </pic:nvPicPr>
                  <pic:blipFill>
                    <a:blip r:embed="rId9"/>
                    <a:srcRect b="0" l="0" r="18688" t="9359"/>
                    <a:stretch>
                      <a:fillRect/>
                    </a:stretch>
                  </pic:blipFill>
                  <pic:spPr>
                    <a:xfrm>
                      <a:off x="0" y="0"/>
                      <a:ext cx="2681288" cy="1981200"/>
                    </a:xfrm>
                    <a:prstGeom prst="rect"/>
                    <a:ln/>
                  </pic:spPr>
                </pic:pic>
              </a:graphicData>
            </a:graphic>
          </wp:anchor>
        </w:drawing>
      </w:r>
    </w:p>
    <w:p w:rsidR="00000000" w:rsidDel="00000000" w:rsidP="00000000" w:rsidRDefault="00000000" w:rsidRPr="00000000">
      <w:pPr>
        <w:contextualSpacing w:val="0"/>
        <w:rPr/>
      </w:pPr>
      <w:del w:author="Greg Jordan-Detamore" w:id="10" w:date="2017-08-15T05:50:07Z">
        <w:r w:rsidDel="00000000" w:rsidR="00000000" w:rsidRPr="00000000">
          <w:rPr>
            <w:rtl w:val="0"/>
          </w:rPr>
          <w:delText xml:space="preserve">This graph shows the categories of comments from users with technical backgrounds. </w:delText>
        </w:r>
      </w:del>
      <w:r w:rsidDel="00000000" w:rsidR="00000000" w:rsidRPr="00000000">
        <w:rPr>
          <w:rtl w:val="0"/>
        </w:rPr>
        <w:t xml:space="preserve">Most comments are technical in nature</w:t>
      </w:r>
      <w:ins w:author="Greg Jordan-Detamore" w:id="11" w:date="2017-08-15T05:50:12Z">
        <w:r w:rsidDel="00000000" w:rsidR="00000000" w:rsidRPr="00000000">
          <w:rPr>
            <w:rtl w:val="0"/>
          </w:rPr>
          <w:t xml:space="preserve">,</w:t>
        </w:r>
      </w:ins>
      <w:r w:rsidDel="00000000" w:rsidR="00000000" w:rsidRPr="00000000">
        <w:rPr>
          <w:rtl w:val="0"/>
        </w:rPr>
        <w:t xml:space="preserve"> </w:t>
      </w:r>
      <w:del w:author="Greg Jordan-Detamore" w:id="12" w:date="2017-08-15T05:50:15Z">
        <w:r w:rsidDel="00000000" w:rsidR="00000000" w:rsidRPr="00000000">
          <w:rPr>
            <w:rtl w:val="0"/>
          </w:rPr>
          <w:delText xml:space="preserve">as they </w:delText>
        </w:r>
      </w:del>
      <w:r w:rsidDel="00000000" w:rsidR="00000000" w:rsidRPr="00000000">
        <w:rPr>
          <w:rtl w:val="0"/>
        </w:rPr>
        <w:t xml:space="preserve">refer</w:t>
      </w:r>
      <w:ins w:author="Greg Jordan-Detamore" w:id="13" w:date="2017-08-15T05:50:19Z">
        <w:r w:rsidDel="00000000" w:rsidR="00000000" w:rsidRPr="00000000">
          <w:rPr>
            <w:rtl w:val="0"/>
          </w:rPr>
          <w:t xml:space="preserve">ring</w:t>
        </w:r>
      </w:ins>
      <w:r w:rsidDel="00000000" w:rsidR="00000000" w:rsidRPr="00000000">
        <w:rPr>
          <w:rtl w:val="0"/>
        </w:rPr>
        <w:t xml:space="preserve"> to issues such as the need to adopt data standards, availability of metadata, APIs, and storing data in a central repository.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How crowdlaw for open data could be made more accessible?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commentRangeStart w:id="15"/>
      <w:r w:rsidDel="00000000" w:rsidR="00000000" w:rsidRPr="00000000">
        <w:rPr>
          <w:rtl w:val="0"/>
        </w:rPr>
        <w:t xml:space="preserve">A lot of discussion on crowdlaw is dominated by users on technical issues, in spite of the fact that there are users that come from non-technical backgrounds.</w:t>
      </w:r>
      <w:commentRangeEnd w:id="15"/>
      <w:r w:rsidDel="00000000" w:rsidR="00000000" w:rsidRPr="00000000">
        <w:commentReference w:id="15"/>
      </w:r>
      <w:r w:rsidDel="00000000" w:rsidR="00000000" w:rsidRPr="00000000">
        <w:rPr>
          <w:rtl w:val="0"/>
        </w:rPr>
        <w:t xml:space="preserve"> </w:t>
      </w:r>
      <w:del w:author="Greg Jordan-Detamore" w:id="14" w:date="2017-08-15T05:53:54Z">
        <w:r w:rsidDel="00000000" w:rsidR="00000000" w:rsidRPr="00000000">
          <w:rPr>
            <w:rtl w:val="0"/>
          </w:rPr>
          <w:delText xml:space="preserve">Cities can make crowdlaw </w:delText>
        </w:r>
      </w:del>
      <w:ins w:author="Greg Jordan-Detamore" w:id="14" w:date="2017-08-15T05:53:54Z">
        <w:r w:rsidDel="00000000" w:rsidR="00000000" w:rsidRPr="00000000">
          <w:rPr>
            <w:rtl w:val="0"/>
          </w:rPr>
          <w:t xml:space="preserve">If cities want to get feedback on draft open data policies from a </w:t>
        </w:r>
      </w:ins>
      <w:r w:rsidDel="00000000" w:rsidR="00000000" w:rsidRPr="00000000">
        <w:rPr>
          <w:rtl w:val="0"/>
        </w:rPr>
        <w:t xml:space="preserve">more diverse </w:t>
      </w:r>
      <w:ins w:author="Greg Jordan-Detamore" w:id="15" w:date="2017-08-15T05:53:50Z">
        <w:r w:rsidDel="00000000" w:rsidR="00000000" w:rsidRPr="00000000">
          <w:rPr>
            <w:rtl w:val="0"/>
          </w:rPr>
          <w:t xml:space="preserve">range of users</w:t>
        </w:r>
      </w:ins>
      <w:del w:author="Greg Jordan-Detamore" w:id="15" w:date="2017-08-15T05:53:50Z">
        <w:r w:rsidDel="00000000" w:rsidR="00000000" w:rsidRPr="00000000">
          <w:rPr>
            <w:rtl w:val="0"/>
          </w:rPr>
          <w:delText xml:space="preserve">and holistic </w:delText>
        </w:r>
      </w:del>
      <w:ins w:author="Greg Jordan-Detamore" w:id="15" w:date="2017-08-15T05:53:50Z">
        <w:r w:rsidDel="00000000" w:rsidR="00000000" w:rsidRPr="00000000">
          <w:rPr>
            <w:rtl w:val="0"/>
          </w:rPr>
          <w:t xml:space="preserve">, they can do so </w:t>
        </w:r>
      </w:ins>
      <w:r w:rsidDel="00000000" w:rsidR="00000000" w:rsidRPr="00000000">
        <w:rPr>
          <w:rtl w:val="0"/>
        </w:rPr>
        <w:t xml:space="preserve">by making it more accessible. As highlighted in </w:t>
      </w:r>
      <w:hyperlink r:id="rId10">
        <w:r w:rsidDel="00000000" w:rsidR="00000000" w:rsidRPr="00000000">
          <w:rPr>
            <w:color w:val="1155cc"/>
            <w:u w:val="single"/>
            <w:rtl w:val="0"/>
          </w:rPr>
          <w:t xml:space="preserve">one</w:t>
        </w:r>
      </w:hyperlink>
      <w:r w:rsidDel="00000000" w:rsidR="00000000" w:rsidRPr="00000000">
        <w:rPr>
          <w:rtl w:val="0"/>
        </w:rPr>
        <w:t xml:space="preserve"> of Sunlight’s blog posts, this can be done in </w:t>
      </w:r>
      <w:ins w:author="Greg Jordan-Detamore" w:id="16" w:date="2017-08-15T05:54:24Z">
        <w:r w:rsidDel="00000000" w:rsidR="00000000" w:rsidRPr="00000000">
          <w:rPr>
            <w:rtl w:val="0"/>
          </w:rPr>
          <w:t xml:space="preserve">several</w:t>
        </w:r>
      </w:ins>
      <w:del w:author="Greg Jordan-Detamore" w:id="16" w:date="2017-08-15T05:54:24Z">
        <w:r w:rsidDel="00000000" w:rsidR="00000000" w:rsidRPr="00000000">
          <w:rPr>
            <w:rtl w:val="0"/>
          </w:rPr>
          <w:delText xml:space="preserve">following</w:delText>
        </w:r>
      </w:del>
      <w:r w:rsidDel="00000000" w:rsidR="00000000" w:rsidRPr="00000000">
        <w:rPr>
          <w:rtl w:val="0"/>
        </w:rPr>
        <w:t xml:space="preserve"> ways: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By directly seeking </w:t>
      </w:r>
      <w:del w:author="Greg Jordan-Detamore" w:id="17" w:date="2017-08-15T05:54:30Z">
        <w:r w:rsidDel="00000000" w:rsidR="00000000" w:rsidRPr="00000000">
          <w:rPr>
            <w:rtl w:val="0"/>
          </w:rPr>
          <w:delText xml:space="preserve">their </w:delText>
        </w:r>
      </w:del>
      <w:r w:rsidDel="00000000" w:rsidR="00000000" w:rsidRPr="00000000">
        <w:rPr>
          <w:rtl w:val="0"/>
        </w:rPr>
        <w:t xml:space="preserve">participation through survey forms</w:t>
      </w:r>
      <w:r w:rsidDel="00000000" w:rsidR="00000000" w:rsidRPr="00000000">
        <w:rPr>
          <w:rtl w:val="0"/>
        </w:rPr>
        <w:t xml:space="preserve">,</w:t>
      </w:r>
      <w:r w:rsidDel="00000000" w:rsidR="00000000" w:rsidRPr="00000000">
        <w:rPr>
          <w:rtl w:val="0"/>
        </w:rPr>
        <w:t xml:space="preserve"> </w:t>
      </w:r>
      <w:commentRangeStart w:id="16"/>
      <w:commentRangeStart w:id="17"/>
      <w:commentRangeStart w:id="18"/>
      <w:r w:rsidDel="00000000" w:rsidR="00000000" w:rsidRPr="00000000">
        <w:rPr>
          <w:rtl w:val="0"/>
        </w:rPr>
        <w:t xml:space="preserve">as has been executed by t</w:t>
      </w:r>
      <w:r w:rsidDel="00000000" w:rsidR="00000000" w:rsidRPr="00000000">
        <w:rPr>
          <w:rtl w:val="0"/>
        </w:rPr>
        <w:t xml:space="preserve">he </w:t>
      </w:r>
      <w:hyperlink r:id="rId11">
        <w:r w:rsidDel="00000000" w:rsidR="00000000" w:rsidRPr="00000000">
          <w:rPr>
            <w:color w:val="1155cc"/>
            <w:u w:val="single"/>
            <w:rtl w:val="0"/>
          </w:rPr>
          <w:t xml:space="preserve">City of Buffalo</w:t>
        </w:r>
      </w:hyperlink>
      <w:r w:rsidDel="00000000" w:rsidR="00000000" w:rsidRPr="00000000">
        <w:rPr>
          <w:rtl w:val="0"/>
        </w:rPr>
        <w:t xml:space="preserve"> in the past</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By using tools </w:t>
      </w:r>
      <w:r w:rsidDel="00000000" w:rsidR="00000000" w:rsidRPr="00000000">
        <w:rPr>
          <w:rtl w:val="0"/>
        </w:rPr>
        <w:t xml:space="preserve">like </w:t>
      </w:r>
      <w:hyperlink r:id="rId12">
        <w:r w:rsidDel="00000000" w:rsidR="00000000" w:rsidRPr="00000000">
          <w:rPr>
            <w:color w:val="1155cc"/>
            <w:u w:val="single"/>
            <w:rtl w:val="0"/>
          </w:rPr>
          <w:t xml:space="preserve">social media</w:t>
        </w:r>
      </w:hyperlink>
      <w:r w:rsidDel="00000000" w:rsidR="00000000" w:rsidRPr="00000000">
        <w:rPr>
          <w:rtl w:val="0"/>
        </w:rPr>
        <w:t xml:space="preserve"> to more effectively </w:t>
      </w:r>
      <w:commentRangeStart w:id="19"/>
      <w:r w:rsidDel="00000000" w:rsidR="00000000" w:rsidRPr="00000000">
        <w:rPr>
          <w:rtl w:val="0"/>
        </w:rPr>
        <w:t xml:space="preserve">gather</w:t>
      </w:r>
      <w:commentRangeEnd w:id="19"/>
      <w:r w:rsidDel="00000000" w:rsidR="00000000" w:rsidRPr="00000000">
        <w:commentReference w:id="19"/>
      </w:r>
      <w:r w:rsidDel="00000000" w:rsidR="00000000" w:rsidRPr="00000000">
        <w:rPr>
          <w:rtl w:val="0"/>
        </w:rPr>
        <w:t xml:space="preserve"> public participation.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By </w:t>
      </w:r>
      <w:commentRangeStart w:id="20"/>
      <w:r w:rsidDel="00000000" w:rsidR="00000000" w:rsidRPr="00000000">
        <w:rPr>
          <w:rtl w:val="0"/>
        </w:rPr>
        <w:t xml:space="preserve">disseminating</w:t>
      </w:r>
      <w:commentRangeEnd w:id="20"/>
      <w:r w:rsidDel="00000000" w:rsidR="00000000" w:rsidRPr="00000000">
        <w:commentReference w:id="20"/>
      </w:r>
      <w:r w:rsidDel="00000000" w:rsidR="00000000" w:rsidRPr="00000000">
        <w:rPr>
          <w:rtl w:val="0"/>
        </w:rPr>
        <w:t xml:space="preserve"> information on the open data policy in town hall meetings.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By </w:t>
      </w:r>
      <w:commentRangeStart w:id="21"/>
      <w:r w:rsidDel="00000000" w:rsidR="00000000" w:rsidRPr="00000000">
        <w:rPr>
          <w:rtl w:val="0"/>
        </w:rPr>
        <w:t xml:space="preserve">looking at other best practi</w:t>
      </w:r>
      <w:r w:rsidDel="00000000" w:rsidR="00000000" w:rsidRPr="00000000">
        <w:rPr>
          <w:rtl w:val="0"/>
        </w:rPr>
        <w:t xml:space="preserve">c</w:t>
      </w:r>
      <w:r w:rsidDel="00000000" w:rsidR="00000000" w:rsidRPr="00000000">
        <w:rPr>
          <w:rtl w:val="0"/>
        </w:rPr>
        <w:t xml:space="preserve">es documented by Sunlight on </w:t>
      </w:r>
      <w:hyperlink r:id="rId13">
        <w:r w:rsidDel="00000000" w:rsidR="00000000" w:rsidRPr="00000000">
          <w:rPr>
            <w:color w:val="1155cc"/>
            <w:u w:val="single"/>
            <w:rtl w:val="0"/>
          </w:rPr>
          <w:t xml:space="preserve">“Collecting Feedback”</w:t>
        </w:r>
      </w:hyperlink>
      <w:commentRangeEnd w:id="21"/>
      <w:r w:rsidDel="00000000" w:rsidR="00000000" w:rsidRPr="00000000">
        <w:commentReference w:id="21"/>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del w:author="Greg Jordan-Detamore" w:id="18" w:date="2017-08-15T05:59:46Z">
        <w:r w:rsidDel="00000000" w:rsidR="00000000" w:rsidRPr="00000000">
          <w:rPr>
            <w:rtl w:val="0"/>
          </w:rPr>
          <w:delText xml:space="preserve">Once the cities understand the general demographic of users who participate in crowdlaw, it should then attempt to understand how “emotional” they are in their responses. This is the focus of the </w:delText>
        </w:r>
        <w:r w:rsidDel="00000000" w:rsidR="00000000" w:rsidRPr="00000000">
          <w:fldChar w:fldCharType="begin"/>
        </w:r>
        <w:r w:rsidDel="00000000" w:rsidR="00000000" w:rsidRPr="00000000">
          <w:delInstrText xml:space="preserve">HYPERLINK "https://docs.google.com/document/d/1agKMZxrq_SDLgsdYRm-3ZI-0N9AXnXc19Af5reV9zXY/edit"</w:delInstrText>
        </w:r>
        <w:r w:rsidDel="00000000" w:rsidR="00000000" w:rsidRPr="00000000">
          <w:fldChar w:fldCharType="separate"/>
        </w:r>
        <w:r w:rsidDel="00000000" w:rsidR="00000000" w:rsidRPr="00000000">
          <w:rPr>
            <w:color w:val="1155cc"/>
            <w:u w:val="single"/>
            <w:rtl w:val="0"/>
          </w:rPr>
          <w:delText xml:space="preserve">next blog post</w:delText>
        </w:r>
        <w:r w:rsidDel="00000000" w:rsidR="00000000" w:rsidRPr="00000000">
          <w:fldChar w:fldCharType="end"/>
        </w:r>
        <w:r w:rsidDel="00000000" w:rsidR="00000000" w:rsidRPr="00000000">
          <w:rPr>
            <w:rtl w:val="0"/>
          </w:rPr>
          <w:delText xml:space="preserve">.</w:delText>
        </w:r>
      </w:del>
      <w:ins w:author="Greg Jordan-Detamore" w:id="18" w:date="2017-08-15T05:59:46Z">
        <w:r w:rsidDel="00000000" w:rsidR="00000000" w:rsidRPr="00000000">
          <w:rPr>
            <w:rtl w:val="0"/>
          </w:rPr>
          <w:t xml:space="preserve">Our next blog post will examine whether the sentiment of comments on draft policies tends to be positive, neutral, or negative.</w:t>
        </w:r>
      </w:ins>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reg Jordan-Detamore" w:id="15" w:date="2017-08-15T05:52: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purpose does the second part of the sentence serve?</w:t>
      </w:r>
    </w:p>
  </w:comment>
  <w:comment w:author="Greg Jordan-Detamore" w:id="14" w:date="2017-08-15T05:49:5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did we conclude that?</w:t>
      </w:r>
    </w:p>
  </w:comment>
  <w:comment w:author="Greg Jordan-Detamore" w:id="16" w:date="2017-08-15T06:04:4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I'm missing it, but, where in the post does it say that Buffalo used survey forms (other than Madison)?</w:t>
      </w:r>
    </w:p>
  </w:comment>
  <w:comment w:author="Faraz Ahmed" w:id="17" w:date="2017-08-15T06:04:4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under the section "Collaborative policy making online"</w:t>
      </w:r>
    </w:p>
  </w:comment>
  <w:comment w:author="Faraz Ahmed" w:id="18" w:date="2017-08-15T06:04:2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Meant to write "questionnaire" and not "survey form"</w:t>
      </w:r>
    </w:p>
  </w:comment>
  <w:comment w:author="Greg Jordan-Detamore" w:id="13" w:date="2017-08-15T05:29: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a little redundant with the info already given</w:t>
      </w:r>
    </w:p>
  </w:comment>
  <w:comment w:author="Greg Jordan-Detamore" w:id="9" w:date="2017-08-15T05:22:5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by "higher education" as an academic discipline?</w:t>
      </w:r>
    </w:p>
  </w:comment>
  <w:comment w:author="Greg Jordan-Detamore" w:id="5" w:date="2017-08-15T05:20:5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we need to include this statement. (Leave it for now.)</w:t>
      </w:r>
    </w:p>
  </w:comment>
  <w:comment w:author="Greg Jordan-Detamore" w:id="19" w:date="2017-08-15T05:56: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gather or encourage?</w:t>
      </w:r>
    </w:p>
  </w:comment>
  <w:comment w:author="Greg Jordan-Detamore" w:id="0" w:date="2017-08-11T22:15:3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Let's avoid using "crowdlaw" in the headline since people may not know what it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Let's use something that more clearly gets at what you found or are trying to say</w:t>
      </w:r>
    </w:p>
  </w:comment>
  <w:comment w:author="Greg Jordan-Detamore" w:id="20" w:date="2017-08-15T05:56:2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use a simpler word</w:t>
      </w:r>
    </w:p>
  </w:comment>
  <w:comment w:author="Greg Jordan-Detamore" w:id="6" w:date="2017-08-15T05:24:5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percent. Note that it should be only out of those whose employers we know, not out of everyone.</w:t>
      </w:r>
    </w:p>
  </w:comment>
  <w:comment w:author="Greg Jordan-Detamore" w:id="21" w:date="2017-08-15T05:58:2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what? Let's just list them out here, instead of telling people to read another list</w:t>
      </w:r>
    </w:p>
  </w:comment>
  <w:comment w:author="Greg Jordan-Detamore" w:id="1" w:date="2017-08-15T23:01:0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replace this with something better, but don't worry about it for now</w:t>
      </w:r>
    </w:p>
  </w:comment>
  <w:comment w:author="Greg Jordan-Detamore" w:id="2" w:date="2017-08-15T05:51:1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even be able to do away with the headings altogether</w:t>
      </w:r>
    </w:p>
  </w:comment>
  <w:comment w:author="Faraz Ahmed" w:id="3" w:date="2017-08-15T22:57:5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thing to think about. But may be headings will provide some context and motivation to read?</w:t>
      </w:r>
    </w:p>
  </w:comment>
  <w:comment w:author="Faraz Ahmed" w:id="4" w:date="2017-08-15T23:01:0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see how the final blog post looks like to determine if we can and should add headings.</w:t>
      </w:r>
    </w:p>
  </w:comment>
  <w:comment w:author="Greg Jordan-Detamore" w:id="10" w:date="2017-08-15T05:32:2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this image is helpful / we might want to cut it</w:t>
      </w:r>
    </w:p>
  </w:comment>
  <w:comment w:author="Greg Jordan-Detamore" w:id="11" w:date="2017-08-15T05:28:2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the breakdown by city is unnecessary/distracting. Also, Civic Technologist and Unknown seem to be the same color (as well as Statistician and Chief Data Officer), which is confusing.</w:t>
      </w:r>
    </w:p>
  </w:comment>
  <w:comment w:author="Greg Jordan-Detamore" w:id="12" w:date="2017-08-15T05:32:2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 lot of the categories have so few people that they're not super useful</w:t>
      </w:r>
    </w:p>
  </w:comment>
  <w:comment w:author="Greg Jordan-Detamore" w:id="7" w:date="2017-08-15T05:21: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Greg Jordan-Detamore" w:id="8" w:date="2017-08-15T05:22:0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percent, not absolute number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unlightfoundation.com/2017/03/23/how-opening-data-and-policy-to-the-public-online-can-make-both-better/" TargetMode="External"/><Relationship Id="rId10" Type="http://schemas.openxmlformats.org/officeDocument/2006/relationships/hyperlink" Target="https://sunlightfoundation.com/2017/05/31/cities-need-your-help-making-better-open-data-policy/" TargetMode="External"/><Relationship Id="rId13" Type="http://schemas.openxmlformats.org/officeDocument/2006/relationships/hyperlink" Target="http://whatworkscities.sunlightfoundation.com/#section-h2-06" TargetMode="External"/><Relationship Id="rId12" Type="http://schemas.openxmlformats.org/officeDocument/2006/relationships/hyperlink" Target="https://docs.google.com/document/d/1bg7bvmjRbzlRYEoozABt0cEMGWjMXW506Gk-0tUtEKw/edit"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mymadison.io/" TargetMode="External"/><Relationship Id="rId7" Type="http://schemas.openxmlformats.org/officeDocument/2006/relationships/hyperlink" Target="https://docs.google.com/document/d/1zcTT4flDHOr_SYgsOZnK_22tWufcUAoa2yP4k24qVGo/edit" TargetMode="External"/><Relationship Id="rId8" Type="http://schemas.openxmlformats.org/officeDocument/2006/relationships/image" Target="media/image4.png"/></Relationships>
</file>